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A524B" w14:textId="13A933B2" w:rsidR="00AB6461" w:rsidRDefault="00AB6461" w:rsidP="00640EC5">
      <w:pPr>
        <w:autoSpaceDE w:val="0"/>
        <w:autoSpaceDN w:val="0"/>
        <w:adjustRightInd w:val="0"/>
        <w:rPr>
          <w:rFonts w:ascii="Helvetica Neue" w:hAnsi="Helvetica Neue" w:cs="Helvetica Neue"/>
          <w:color w:val="353535"/>
        </w:rPr>
      </w:pPr>
      <w:r>
        <w:rPr>
          <w:rFonts w:ascii="Helvetica Neue" w:hAnsi="Helvetica Neue" w:cs="Helvetica Neue"/>
          <w:color w:val="353535"/>
        </w:rPr>
        <w:t>Requirements:</w:t>
      </w:r>
    </w:p>
    <w:p w14:paraId="6C17EC1D" w14:textId="77777777" w:rsidR="00AB6461" w:rsidRDefault="00AB6461" w:rsidP="00AB6461">
      <w:pPr>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The team’s opinion on the community’s preparedness in responding to emergencies</w:t>
      </w:r>
    </w:p>
    <w:p w14:paraId="6CCA1303" w14:textId="77777777" w:rsidR="00AB6461" w:rsidRDefault="00AB6461" w:rsidP="00AB6461">
      <w:pPr>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Potential future challenges in emergency response</w:t>
      </w:r>
    </w:p>
    <w:p w14:paraId="1F484B4F" w14:textId="77777777" w:rsidR="00AB6461" w:rsidRDefault="00AB6461" w:rsidP="00AB6461">
      <w:pPr>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How technology and innovation can help address these challenges</w:t>
      </w:r>
    </w:p>
    <w:p w14:paraId="5D30FDB1" w14:textId="77777777" w:rsidR="00AB6461" w:rsidRDefault="00AB6461" w:rsidP="00640EC5">
      <w:pPr>
        <w:autoSpaceDE w:val="0"/>
        <w:autoSpaceDN w:val="0"/>
        <w:adjustRightInd w:val="0"/>
        <w:rPr>
          <w:rFonts w:ascii="Helvetica Neue" w:hAnsi="Helvetica Neue" w:cs="Helvetica Neue"/>
          <w:color w:val="353535"/>
        </w:rPr>
      </w:pPr>
    </w:p>
    <w:p w14:paraId="367175F8" w14:textId="77777777" w:rsidR="00AB6461" w:rsidRDefault="00AB6461" w:rsidP="00640EC5">
      <w:pPr>
        <w:autoSpaceDE w:val="0"/>
        <w:autoSpaceDN w:val="0"/>
        <w:adjustRightInd w:val="0"/>
        <w:rPr>
          <w:rFonts w:ascii="Helvetica Neue" w:hAnsi="Helvetica Neue" w:cs="Helvetica Neue"/>
          <w:color w:val="353535"/>
        </w:rPr>
      </w:pPr>
    </w:p>
    <w:p w14:paraId="6DBA94ED" w14:textId="26386B37" w:rsidR="00640EC5" w:rsidRDefault="00640EC5" w:rsidP="00640EC5">
      <w:pPr>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The community’s preparedness in responding to emergencies is critical, because in most cases it requires urgent intervention to prevent damages or losses. Government </w:t>
      </w:r>
      <w:r w:rsidR="0066596A">
        <w:rPr>
          <w:rFonts w:ascii="Helvetica Neue" w:hAnsi="Helvetica Neue" w:cs="Helvetica Neue"/>
          <w:color w:val="353535"/>
        </w:rPr>
        <w:t xml:space="preserve">organizations </w:t>
      </w:r>
      <w:r>
        <w:rPr>
          <w:rFonts w:ascii="Helvetica Neue" w:hAnsi="Helvetica Neue" w:cs="Helvetica Neue"/>
          <w:color w:val="353535"/>
        </w:rPr>
        <w:t>including SCDF are well aware of the challenges associated with public emergencies and engage in a variety of efforts to take precautions, but at the core (and front line) of emergency response, it is often important to have our people equipped with related skills and mindset so that they can make wise and swift decision</w:t>
      </w:r>
      <w:r w:rsidR="0066596A">
        <w:rPr>
          <w:rFonts w:ascii="Helvetica Neue" w:hAnsi="Helvetica Neue" w:cs="Helvetica Neue"/>
          <w:color w:val="353535"/>
        </w:rPr>
        <w:t>s</w:t>
      </w:r>
      <w:r>
        <w:rPr>
          <w:rFonts w:ascii="Helvetica Neue" w:hAnsi="Helvetica Neue" w:cs="Helvetica Neue"/>
          <w:color w:val="353535"/>
        </w:rPr>
        <w:t xml:space="preserve"> in critical situations.</w:t>
      </w:r>
    </w:p>
    <w:p w14:paraId="29F028C2" w14:textId="77777777" w:rsidR="00640EC5" w:rsidRDefault="00640EC5" w:rsidP="00640EC5">
      <w:pPr>
        <w:autoSpaceDE w:val="0"/>
        <w:autoSpaceDN w:val="0"/>
        <w:adjustRightInd w:val="0"/>
        <w:rPr>
          <w:rFonts w:ascii="Helvetica Neue" w:hAnsi="Helvetica Neue" w:cs="Helvetica Neue"/>
          <w:color w:val="353535"/>
        </w:rPr>
      </w:pPr>
    </w:p>
    <w:p w14:paraId="7D585A3D" w14:textId="3FA231A5" w:rsidR="00640EC5" w:rsidRDefault="00640EC5" w:rsidP="00640EC5">
      <w:pPr>
        <w:autoSpaceDE w:val="0"/>
        <w:autoSpaceDN w:val="0"/>
        <w:adjustRightInd w:val="0"/>
        <w:rPr>
          <w:rFonts w:ascii="Helvetica Neue" w:hAnsi="Helvetica Neue" w:cs="Helvetica Neue"/>
          <w:color w:val="353535"/>
        </w:rPr>
      </w:pPr>
      <w:r>
        <w:rPr>
          <w:rFonts w:ascii="Helvetica Neue" w:hAnsi="Helvetica Neue" w:cs="Helvetica Neue"/>
          <w:color w:val="353535"/>
        </w:rPr>
        <w:t>Generally</w:t>
      </w:r>
      <w:ins w:id="0" w:author="e3acadgrp" w:date="2018-08-03T14:05:00Z">
        <w:r w:rsidR="0066596A">
          <w:rPr>
            <w:rFonts w:ascii="Helvetica Neue" w:hAnsi="Helvetica Neue" w:cs="Helvetica Neue"/>
            <w:color w:val="353535"/>
          </w:rPr>
          <w:t>,</w:t>
        </w:r>
      </w:ins>
      <w:r>
        <w:rPr>
          <w:rFonts w:ascii="Helvetica Neue" w:hAnsi="Helvetica Neue" w:cs="Helvetica Neue"/>
          <w:color w:val="353535"/>
        </w:rPr>
        <w:t xml:space="preserve"> we can see that resources are widely available for the public to prepare themselves for emergencies, including the Community Emergency Preparedness Programme (CEPP) first launched in 2003, emergency handbooks in multiple languages, and the SCDF myResponder mobile app. One of the challenges we identify is how to better inform the public. This includes at least three aspects: rationality-wise increasing the community’s awareness of the importance of emergency response, emotionality-wise promoting social responsibility, and in practice, imparting related knowledge and providing better facilities.</w:t>
      </w:r>
    </w:p>
    <w:p w14:paraId="418AC61A" w14:textId="77777777" w:rsidR="00640EC5" w:rsidRDefault="00640EC5" w:rsidP="00640EC5">
      <w:pPr>
        <w:autoSpaceDE w:val="0"/>
        <w:autoSpaceDN w:val="0"/>
        <w:adjustRightInd w:val="0"/>
        <w:rPr>
          <w:rFonts w:ascii="Helvetica Neue" w:hAnsi="Helvetica Neue" w:cs="Helvetica Neue"/>
          <w:color w:val="353535"/>
        </w:rPr>
      </w:pPr>
    </w:p>
    <w:p w14:paraId="03DEBBAD" w14:textId="2C8986D3" w:rsidR="00640EC5" w:rsidRDefault="00640EC5" w:rsidP="00640EC5">
      <w:pPr>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Moreover, Singapore is an integrated society with increasing diversity and global connectivity. We found in our preliminary survey, which was carried out </w:t>
      </w:r>
      <w:r w:rsidR="0066596A">
        <w:rPr>
          <w:rFonts w:ascii="Helvetica Neue" w:hAnsi="Helvetica Neue" w:cs="Helvetica Neue"/>
          <w:color w:val="353535"/>
        </w:rPr>
        <w:t xml:space="preserve">in </w:t>
      </w:r>
      <w:r>
        <w:rPr>
          <w:rFonts w:ascii="Helvetica Neue" w:hAnsi="Helvetica Neue" w:cs="Helvetica Neue"/>
          <w:color w:val="353535"/>
        </w:rPr>
        <w:t xml:space="preserve">NTU campus, that a portion of the residents (who have stayed in the country for more than 6 months in the past one year) self-reported “not confident” of responding </w:t>
      </w:r>
      <w:r w:rsidR="0066596A">
        <w:rPr>
          <w:rFonts w:ascii="Helvetica Neue" w:hAnsi="Helvetica Neue" w:cs="Helvetica Neue"/>
          <w:color w:val="353535"/>
        </w:rPr>
        <w:t xml:space="preserve">to emergencies </w:t>
      </w:r>
      <w:r>
        <w:rPr>
          <w:rFonts w:ascii="Helvetica Neue" w:hAnsi="Helvetica Neue" w:cs="Helvetica Neue"/>
          <w:color w:val="353535"/>
        </w:rPr>
        <w:t>like fire</w:t>
      </w:r>
      <w:r w:rsidR="0066596A">
        <w:rPr>
          <w:rFonts w:ascii="Helvetica Neue" w:hAnsi="Helvetica Neue" w:cs="Helvetica Neue"/>
          <w:color w:val="353535"/>
        </w:rPr>
        <w:t>-</w:t>
      </w:r>
      <w:r>
        <w:rPr>
          <w:rFonts w:ascii="Helvetica Neue" w:hAnsi="Helvetica Neue" w:cs="Helvetica Neue"/>
          <w:color w:val="353535"/>
        </w:rPr>
        <w:t>fighting and first aid. For example, some foreign students and workers are not familiar with local hotlines like 995, while some elderl</w:t>
      </w:r>
      <w:r w:rsidR="0066596A">
        <w:rPr>
          <w:rFonts w:ascii="Helvetica Neue" w:hAnsi="Helvetica Neue" w:cs="Helvetica Neue"/>
          <w:color w:val="353535"/>
        </w:rPr>
        <w:t>ies</w:t>
      </w:r>
      <w:r>
        <w:rPr>
          <w:rFonts w:ascii="Helvetica Neue" w:hAnsi="Helvetica Neue" w:cs="Helvetica Neue"/>
          <w:color w:val="353535"/>
        </w:rPr>
        <w:t xml:space="preserve"> indicated digital illiteracy and language problem.</w:t>
      </w:r>
    </w:p>
    <w:p w14:paraId="12D2825D" w14:textId="77777777" w:rsidR="00640EC5" w:rsidRDefault="00640EC5" w:rsidP="00640EC5">
      <w:pPr>
        <w:autoSpaceDE w:val="0"/>
        <w:autoSpaceDN w:val="0"/>
        <w:adjustRightInd w:val="0"/>
        <w:rPr>
          <w:rFonts w:ascii="Helvetica Neue" w:hAnsi="Helvetica Neue" w:cs="Helvetica Neue"/>
          <w:color w:val="353535"/>
        </w:rPr>
      </w:pPr>
    </w:p>
    <w:p w14:paraId="30DFEB33" w14:textId="77777777" w:rsidR="00640EC5" w:rsidRDefault="00640EC5" w:rsidP="00640EC5">
      <w:pPr>
        <w:autoSpaceDE w:val="0"/>
        <w:autoSpaceDN w:val="0"/>
        <w:adjustRightInd w:val="0"/>
        <w:rPr>
          <w:rFonts w:ascii="Helvetica Neue" w:hAnsi="Helvetica Neue" w:cs="Helvetica Neue"/>
          <w:color w:val="353535"/>
        </w:rPr>
      </w:pPr>
      <w:r>
        <w:rPr>
          <w:rFonts w:ascii="Helvetica Neue" w:hAnsi="Helvetica Neue" w:cs="Helvetica Neue"/>
          <w:color w:val="353535"/>
        </w:rPr>
        <w:t>There are also other potential challenges, such as how to cost-effectively maintain large databases of physical resources like publicly accessible AEDs and fire extinguishers. We believe advancement in digital technologies can help us address these challenges, by innovating the way information is managed and distributed.</w:t>
      </w:r>
    </w:p>
    <w:p w14:paraId="194ECCF6" w14:textId="77777777" w:rsidR="00640EC5" w:rsidRDefault="00640EC5" w:rsidP="00640EC5">
      <w:pPr>
        <w:autoSpaceDE w:val="0"/>
        <w:autoSpaceDN w:val="0"/>
        <w:adjustRightInd w:val="0"/>
        <w:rPr>
          <w:rFonts w:ascii="Helvetica Neue" w:hAnsi="Helvetica Neue" w:cs="Helvetica Neue"/>
          <w:color w:val="353535"/>
        </w:rPr>
      </w:pPr>
    </w:p>
    <w:p w14:paraId="7F19AD24" w14:textId="0DB1E4F1" w:rsidR="00640EC5" w:rsidRDefault="00640EC5" w:rsidP="00640EC5">
      <w:pPr>
        <w:autoSpaceDE w:val="0"/>
        <w:autoSpaceDN w:val="0"/>
        <w:adjustRightInd w:val="0"/>
        <w:rPr>
          <w:ins w:id="1" w:author="e3acadgrp" w:date="2018-08-03T14:15:00Z"/>
          <w:rFonts w:ascii="Helvetica Neue" w:hAnsi="Helvetica Neue" w:cs="Helvetica Neue"/>
          <w:color w:val="353535"/>
        </w:rPr>
      </w:pPr>
      <w:r>
        <w:rPr>
          <w:rFonts w:ascii="Helvetica Neue" w:hAnsi="Helvetica Neue" w:cs="Helvetica Neue"/>
          <w:color w:val="353535"/>
        </w:rPr>
        <w:t xml:space="preserve">For example, we can develop mobile applications enhanced with design approaches such as gamification. Backed up with psychological research results, gamification mechanism can greatly enhance user experience and motivate users to participate in activities, including learning cardiac arrest intervention skills and crowdsourcing of AED information, </w:t>
      </w:r>
      <w:r w:rsidR="003D33BE">
        <w:rPr>
          <w:rFonts w:ascii="Helvetica Neue" w:hAnsi="Helvetica Neue" w:cs="Helvetica Neue"/>
          <w:color w:val="353535"/>
        </w:rPr>
        <w:t>where</w:t>
      </w:r>
      <w:r>
        <w:rPr>
          <w:rFonts w:ascii="Helvetica Neue" w:hAnsi="Helvetica Neue" w:cs="Helvetica Neue"/>
          <w:color w:val="353535"/>
        </w:rPr>
        <w:t xml:space="preserve"> a large proportion of the expense </w:t>
      </w:r>
      <w:r w:rsidR="003D33BE">
        <w:rPr>
          <w:rFonts w:ascii="Helvetica Neue" w:hAnsi="Helvetica Neue" w:cs="Helvetica Neue"/>
          <w:color w:val="353535"/>
        </w:rPr>
        <w:t>involved in</w:t>
      </w:r>
      <w:r>
        <w:rPr>
          <w:rFonts w:ascii="Helvetica Neue" w:hAnsi="Helvetica Neue" w:cs="Helvetica Neue"/>
          <w:color w:val="353535"/>
        </w:rPr>
        <w:t xml:space="preserve"> data collection</w:t>
      </w:r>
      <w:r w:rsidR="003D33BE">
        <w:rPr>
          <w:rFonts w:ascii="Helvetica Neue" w:hAnsi="Helvetica Neue" w:cs="Helvetica Neue"/>
          <w:color w:val="353535"/>
        </w:rPr>
        <w:t xml:space="preserve"> can be saved</w:t>
      </w:r>
      <w:r>
        <w:rPr>
          <w:rFonts w:ascii="Helvetica Neue" w:hAnsi="Helvetica Neue" w:cs="Helvetica Neue"/>
          <w:color w:val="353535"/>
        </w:rPr>
        <w:t>.</w:t>
      </w:r>
    </w:p>
    <w:p w14:paraId="44D51D82" w14:textId="2841C916" w:rsidR="003D33BE" w:rsidRDefault="003D33BE" w:rsidP="00640EC5">
      <w:pPr>
        <w:autoSpaceDE w:val="0"/>
        <w:autoSpaceDN w:val="0"/>
        <w:adjustRightInd w:val="0"/>
        <w:rPr>
          <w:ins w:id="2" w:author="e3acadgrp" w:date="2018-08-03T14:15:00Z"/>
          <w:rFonts w:ascii="Helvetica Neue" w:hAnsi="Helvetica Neue" w:cs="Helvetica Neue"/>
          <w:color w:val="353535"/>
        </w:rPr>
      </w:pPr>
      <w:bookmarkStart w:id="3" w:name="_GoBack"/>
      <w:ins w:id="4" w:author="e3acadgrp" w:date="2018-08-03T14:15:00Z">
        <w:r>
          <w:rPr>
            <w:rFonts w:ascii="Helvetica Neue" w:hAnsi="Helvetica Neue" w:cs="Helvetica Neue"/>
            <w:color w:val="353535"/>
          </w:rPr>
          <w:t>Comments: would you like to add th</w:t>
        </w:r>
      </w:ins>
      <w:ins w:id="5" w:author="e3acadgrp" w:date="2018-08-03T14:16:00Z">
        <w:r>
          <w:rPr>
            <w:rFonts w:ascii="Helvetica Neue" w:hAnsi="Helvetica Neue" w:cs="Helvetica Neue"/>
            <w:color w:val="353535"/>
          </w:rPr>
          <w:t>e</w:t>
        </w:r>
      </w:ins>
      <w:ins w:id="6" w:author="e3acadgrp" w:date="2018-08-03T14:15:00Z">
        <w:r>
          <w:rPr>
            <w:rFonts w:ascii="Helvetica Neue" w:hAnsi="Helvetica Neue" w:cs="Helvetica Neue"/>
            <w:color w:val="353535"/>
          </w:rPr>
          <w:t xml:space="preserve"> </w:t>
        </w:r>
      </w:ins>
      <w:ins w:id="7" w:author="e3acadgrp" w:date="2018-08-03T14:16:00Z">
        <w:r>
          <w:rPr>
            <w:rFonts w:ascii="Helvetica Neue" w:hAnsi="Helvetica Neue" w:cs="Helvetica Neue"/>
            <w:color w:val="353535"/>
          </w:rPr>
          <w:t xml:space="preserve">below </w:t>
        </w:r>
      </w:ins>
      <w:ins w:id="8" w:author="e3acadgrp" w:date="2018-08-03T14:15:00Z">
        <w:r>
          <w:rPr>
            <w:rFonts w:ascii="Helvetica Neue" w:hAnsi="Helvetica Neue" w:cs="Helvetica Neue"/>
            <w:color w:val="353535"/>
          </w:rPr>
          <w:t>additional sentence</w:t>
        </w:r>
      </w:ins>
      <w:ins w:id="9" w:author="e3acadgrp" w:date="2018-08-03T14:22:00Z">
        <w:r>
          <w:rPr>
            <w:rFonts w:ascii="Helvetica Neue" w:hAnsi="Helvetica Neue" w:cs="Helvetica Neue"/>
            <w:color w:val="353535"/>
          </w:rPr>
          <w:t>s</w:t>
        </w:r>
      </w:ins>
      <w:ins w:id="10" w:author="e3acadgrp" w:date="2018-08-03T14:15:00Z">
        <w:r>
          <w:rPr>
            <w:rFonts w:ascii="Helvetica Neue" w:hAnsi="Helvetica Neue" w:cs="Helvetica Neue"/>
            <w:color w:val="353535"/>
          </w:rPr>
          <w:t>?</w:t>
        </w:r>
      </w:ins>
    </w:p>
    <w:p w14:paraId="3ED9CB69" w14:textId="738D365A" w:rsidR="003D33BE" w:rsidRDefault="003D33BE" w:rsidP="00640EC5">
      <w:pPr>
        <w:autoSpaceDE w:val="0"/>
        <w:autoSpaceDN w:val="0"/>
        <w:adjustRightInd w:val="0"/>
        <w:rPr>
          <w:rFonts w:ascii="Helvetica Neue" w:hAnsi="Helvetica Neue" w:cs="Helvetica Neue"/>
          <w:color w:val="353535"/>
        </w:rPr>
      </w:pPr>
      <w:ins w:id="11" w:author="e3acadgrp" w:date="2018-08-03T14:16:00Z">
        <w:r>
          <w:rPr>
            <w:rFonts w:ascii="Helvetica Neue" w:hAnsi="Helvetica Neue" w:cs="Helvetica Neue"/>
            <w:color w:val="353535"/>
          </w:rPr>
          <w:t xml:space="preserve">We have implemented the first version of </w:t>
        </w:r>
      </w:ins>
      <w:ins w:id="12" w:author="e3acadgrp" w:date="2018-08-03T14:18:00Z">
        <w:r>
          <w:rPr>
            <w:rFonts w:ascii="Helvetica Neue" w:hAnsi="Helvetica Neue" w:cs="Helvetica Neue"/>
            <w:color w:val="353535"/>
          </w:rPr>
          <w:t>a crowdsourcing</w:t>
        </w:r>
      </w:ins>
      <w:ins w:id="13" w:author="e3acadgrp" w:date="2018-08-03T14:16:00Z">
        <w:r>
          <w:rPr>
            <w:rFonts w:ascii="Helvetica Neue" w:hAnsi="Helvetica Neue" w:cs="Helvetica Neue"/>
            <w:color w:val="353535"/>
          </w:rPr>
          <w:t xml:space="preserve"> mobil</w:t>
        </w:r>
      </w:ins>
      <w:ins w:id="14" w:author="e3acadgrp" w:date="2018-08-03T14:17:00Z">
        <w:r>
          <w:rPr>
            <w:rFonts w:ascii="Helvetica Neue" w:hAnsi="Helvetica Neue" w:cs="Helvetica Neue"/>
            <w:color w:val="353535"/>
          </w:rPr>
          <w:t>e application</w:t>
        </w:r>
      </w:ins>
      <w:ins w:id="15" w:author="e3acadgrp" w:date="2018-08-03T14:19:00Z">
        <w:r>
          <w:rPr>
            <w:rFonts w:ascii="Helvetica Neue" w:hAnsi="Helvetica Neue" w:cs="Helvetica Neue"/>
            <w:color w:val="353535"/>
          </w:rPr>
          <w:t xml:space="preserve"> with gamification design</w:t>
        </w:r>
      </w:ins>
      <w:ins w:id="16" w:author="e3acadgrp" w:date="2018-08-03T14:17:00Z">
        <w:r>
          <w:rPr>
            <w:rFonts w:ascii="Helvetica Neue" w:hAnsi="Helvetica Neue" w:cs="Helvetica Neue"/>
            <w:color w:val="353535"/>
          </w:rPr>
          <w:t xml:space="preserve"> that entices the public to provide / update / verify </w:t>
        </w:r>
      </w:ins>
      <w:ins w:id="17" w:author="e3acadgrp" w:date="2018-08-03T14:18:00Z">
        <w:r>
          <w:rPr>
            <w:rFonts w:ascii="Helvetica Neue" w:hAnsi="Helvetica Neue" w:cs="Helvetica Neue"/>
            <w:color w:val="353535"/>
          </w:rPr>
          <w:t>information about available AEDs in Singapore</w:t>
        </w:r>
      </w:ins>
      <w:ins w:id="18" w:author="e3acadgrp" w:date="2018-08-03T14:16:00Z">
        <w:r>
          <w:rPr>
            <w:rFonts w:ascii="Helvetica Neue" w:hAnsi="Helvetica Neue" w:cs="Helvetica Neue"/>
            <w:color w:val="353535"/>
          </w:rPr>
          <w:t xml:space="preserve">. A </w:t>
        </w:r>
      </w:ins>
      <w:ins w:id="19" w:author="e3acadgrp" w:date="2018-08-03T14:21:00Z">
        <w:r>
          <w:rPr>
            <w:rFonts w:ascii="Helvetica Neue" w:hAnsi="Helvetica Neue" w:cs="Helvetica Neue"/>
            <w:color w:val="353535"/>
          </w:rPr>
          <w:t xml:space="preserve">test </w:t>
        </w:r>
      </w:ins>
      <w:ins w:id="20" w:author="e3acadgrp" w:date="2018-08-03T14:16:00Z">
        <w:r>
          <w:rPr>
            <w:rFonts w:ascii="Helvetica Neue" w:hAnsi="Helvetica Neue" w:cs="Helvetica Neue"/>
            <w:color w:val="353535"/>
          </w:rPr>
          <w:t xml:space="preserve">trial </w:t>
        </w:r>
      </w:ins>
      <w:ins w:id="21" w:author="e3acadgrp" w:date="2018-08-03T14:21:00Z">
        <w:r>
          <w:rPr>
            <w:rFonts w:ascii="Helvetica Neue" w:hAnsi="Helvetica Neue" w:cs="Helvetica Neue"/>
            <w:color w:val="353535"/>
          </w:rPr>
          <w:t xml:space="preserve">conducted </w:t>
        </w:r>
      </w:ins>
      <w:ins w:id="22" w:author="e3acadgrp" w:date="2018-08-03T14:16:00Z">
        <w:r>
          <w:rPr>
            <w:rFonts w:ascii="Helvetica Neue" w:hAnsi="Helvetica Neue" w:cs="Helvetica Neue"/>
            <w:color w:val="353535"/>
          </w:rPr>
          <w:t xml:space="preserve">on a close community in NTU shows an encouraging participation </w:t>
        </w:r>
      </w:ins>
      <w:ins w:id="23" w:author="e3acadgrp" w:date="2018-08-03T14:22:00Z">
        <w:r w:rsidR="00F42750">
          <w:rPr>
            <w:rFonts w:ascii="Helvetica Neue" w:hAnsi="Helvetica Neue" w:cs="Helvetica Neue"/>
            <w:color w:val="353535"/>
          </w:rPr>
          <w:t xml:space="preserve">level </w:t>
        </w:r>
      </w:ins>
      <w:ins w:id="24" w:author="e3acadgrp" w:date="2018-08-03T14:16:00Z">
        <w:r>
          <w:rPr>
            <w:rFonts w:ascii="Helvetica Neue" w:hAnsi="Helvetica Neue" w:cs="Helvetica Neue"/>
            <w:color w:val="353535"/>
          </w:rPr>
          <w:t>coming from these users.</w:t>
        </w:r>
      </w:ins>
      <w:ins w:id="25" w:author="e3acadgrp" w:date="2018-08-03T14:21:00Z">
        <w:r>
          <w:rPr>
            <w:rFonts w:ascii="Helvetica Neue" w:hAnsi="Helvetica Neue" w:cs="Helvetica Neue"/>
            <w:color w:val="353535"/>
          </w:rPr>
          <w:t xml:space="preserve"> We intend to further improve the gamification design based on the feedback from the users. </w:t>
        </w:r>
      </w:ins>
    </w:p>
    <w:bookmarkEnd w:id="3"/>
    <w:p w14:paraId="17142BA0" w14:textId="77777777" w:rsidR="00640EC5" w:rsidRDefault="00640EC5" w:rsidP="00640EC5">
      <w:pPr>
        <w:autoSpaceDE w:val="0"/>
        <w:autoSpaceDN w:val="0"/>
        <w:adjustRightInd w:val="0"/>
        <w:rPr>
          <w:rFonts w:ascii="Helvetica Neue" w:hAnsi="Helvetica Neue" w:cs="Helvetica Neue"/>
          <w:color w:val="353535"/>
        </w:rPr>
      </w:pPr>
    </w:p>
    <w:p w14:paraId="7BDA622D" w14:textId="77777777" w:rsidR="007F3C43" w:rsidRDefault="00640EC5" w:rsidP="00640EC5">
      <w:r>
        <w:rPr>
          <w:rFonts w:ascii="Helvetica Neue" w:hAnsi="Helvetica Neue" w:cs="Helvetica Neue"/>
          <w:color w:val="353535"/>
        </w:rPr>
        <w:t>Digital media technologies such as virtual reality and augmented reality techniques can also be applied to enrich learning experience with a vivid and interactive interface. Optimized embedded system connected with cloud, possibly as part of communal or universal Internet of Things (IoT), can be employed to capture real-time data and eventually serve as data source for further machine learning.</w:t>
      </w:r>
    </w:p>
    <w:sectPr w:rsidR="007F3C43" w:rsidSect="00BF49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Neue">
    <w:altName w:val="Malgun Gothic"/>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C5"/>
    <w:rsid w:val="003D33BE"/>
    <w:rsid w:val="004731A5"/>
    <w:rsid w:val="00640EC5"/>
    <w:rsid w:val="0066596A"/>
    <w:rsid w:val="006C70FE"/>
    <w:rsid w:val="00985D08"/>
    <w:rsid w:val="009E232F"/>
    <w:rsid w:val="00AB6461"/>
    <w:rsid w:val="00BB5F61"/>
    <w:rsid w:val="00BF494E"/>
    <w:rsid w:val="00D3115D"/>
    <w:rsid w:val="00E761CA"/>
    <w:rsid w:val="00F42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8472"/>
  <w15:docId w15:val="{EB2E95A2-2D73-A042-9128-E0B55584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0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70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91B58-009D-A544-86E9-FBCB49B1F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ANRAN#</dc:creator>
  <cp:lastModifiedBy>#HAO ANRAN#</cp:lastModifiedBy>
  <cp:revision>2</cp:revision>
  <dcterms:created xsi:type="dcterms:W3CDTF">2018-08-06T11:54:00Z</dcterms:created>
  <dcterms:modified xsi:type="dcterms:W3CDTF">2018-08-06T11:54:00Z</dcterms:modified>
</cp:coreProperties>
</file>